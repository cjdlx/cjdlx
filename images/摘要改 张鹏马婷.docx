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40" w:leftChars="100" w:firstLine="180" w:firstLineChars="0"/>
        <w:jc w:val="both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 xml:space="preserve">               </w:t>
      </w:r>
      <w:r>
        <w:rPr>
          <w:rFonts w:hint="eastAsia" w:ascii="Times New Roman" w:hAnsi="Times New Roman" w:eastAsia="仿宋_GB2312"/>
          <w:sz w:val="32"/>
          <w:szCs w:val="32"/>
        </w:rPr>
        <w:drawing>
          <wp:inline distT="0" distB="0" distL="114300" distR="114300">
            <wp:extent cx="2197100" cy="889635"/>
            <wp:effectExtent l="0" t="0" r="12700" b="5715"/>
            <wp:docPr id="1" name="图片 1" descr="宁夏大学校名规范用字_看图王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宁夏大学校名规范用字_看图王(1)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80" w:firstLineChars="650"/>
        <w:rPr>
          <w:rFonts w:ascii="Times New Roman" w:hAnsi="Times New Roman" w:eastAsia="仿宋_GB2312"/>
          <w:sz w:val="32"/>
          <w:szCs w:val="32"/>
        </w:rPr>
      </w:pPr>
    </w:p>
    <w:p>
      <w:pPr>
        <w:ind w:firstLine="0" w:firstLineChars="0"/>
        <w:jc w:val="center"/>
        <w:rPr>
          <w:rFonts w:ascii="Times New Roman" w:hAnsi="Times New Roman" w:eastAsia="华文隶书"/>
          <w:sz w:val="84"/>
        </w:rPr>
      </w:pPr>
      <w:r>
        <w:rPr>
          <w:rFonts w:hint="eastAsia" w:ascii="Times New Roman" w:hAnsi="Times New Roman" w:eastAsia="华文隶书"/>
          <w:sz w:val="84"/>
        </w:rPr>
        <w:t>毕</w:t>
      </w:r>
      <w:r>
        <w:rPr>
          <w:rFonts w:ascii="Times New Roman" w:hAnsi="Times New Roman" w:eastAsia="华文隶书"/>
          <w:sz w:val="84"/>
        </w:rPr>
        <w:t xml:space="preserve"> </w:t>
      </w:r>
      <w:r>
        <w:rPr>
          <w:rFonts w:hint="eastAsia" w:ascii="Times New Roman" w:hAnsi="Times New Roman" w:eastAsia="华文隶书"/>
          <w:sz w:val="84"/>
        </w:rPr>
        <w:t>业</w:t>
      </w:r>
      <w:r>
        <w:rPr>
          <w:rFonts w:ascii="Times New Roman" w:hAnsi="Times New Roman" w:eastAsia="华文隶书"/>
          <w:sz w:val="84"/>
        </w:rPr>
        <w:t xml:space="preserve"> </w:t>
      </w:r>
      <w:r>
        <w:rPr>
          <w:rFonts w:hint="eastAsia" w:ascii="Times New Roman" w:hAnsi="Times New Roman" w:eastAsia="华文隶书"/>
          <w:sz w:val="84"/>
        </w:rPr>
        <w:t>设</w:t>
      </w:r>
      <w:r>
        <w:rPr>
          <w:rFonts w:ascii="Times New Roman" w:hAnsi="Times New Roman" w:eastAsia="华文隶书"/>
          <w:sz w:val="84"/>
        </w:rPr>
        <w:t xml:space="preserve"> </w:t>
      </w:r>
      <w:r>
        <w:rPr>
          <w:rFonts w:hint="eastAsia" w:ascii="Times New Roman" w:hAnsi="Times New Roman" w:eastAsia="华文隶书"/>
          <w:sz w:val="84"/>
        </w:rPr>
        <w:t>计</w:t>
      </w:r>
    </w:p>
    <w:p>
      <w:pPr>
        <w:ind w:firstLine="0" w:firstLineChars="0"/>
        <w:jc w:val="center"/>
        <w:rPr>
          <w:rFonts w:ascii="Times New Roman" w:hAnsi="Times New Roman" w:eastAsia="黑体"/>
          <w:sz w:val="48"/>
        </w:rPr>
      </w:pPr>
      <w:r>
        <w:rPr>
          <w:rFonts w:hint="eastAsia" w:ascii="Times New Roman" w:hAnsi="Times New Roman" w:eastAsia="黑体"/>
          <w:sz w:val="48"/>
        </w:rPr>
        <w:t>（</w:t>
      </w:r>
      <w:r>
        <w:rPr>
          <w:rFonts w:ascii="Times New Roman" w:hAnsi="Times New Roman" w:eastAsia="黑体"/>
          <w:sz w:val="48"/>
        </w:rPr>
        <w:t xml:space="preserve">  201</w:t>
      </w:r>
      <w:r>
        <w:rPr>
          <w:rFonts w:hint="eastAsia" w:ascii="Times New Roman" w:hAnsi="Times New Roman" w:eastAsia="黑体"/>
          <w:sz w:val="48"/>
          <w:lang w:val="en-US" w:eastAsia="zh-CN"/>
        </w:rPr>
        <w:t>9</w:t>
      </w:r>
      <w:r>
        <w:rPr>
          <w:rFonts w:ascii="Times New Roman" w:hAnsi="Times New Roman" w:eastAsia="黑体"/>
          <w:sz w:val="48"/>
        </w:rPr>
        <w:t xml:space="preserve">  </w:t>
      </w:r>
      <w:r>
        <w:rPr>
          <w:rFonts w:hint="eastAsia" w:ascii="Times New Roman" w:hAnsi="Times New Roman" w:eastAsia="黑体"/>
          <w:sz w:val="48"/>
        </w:rPr>
        <w:t>届）</w:t>
      </w:r>
    </w:p>
    <w:p>
      <w:pPr>
        <w:ind w:firstLine="960"/>
        <w:jc w:val="left"/>
        <w:rPr>
          <w:rFonts w:ascii="Times New Roman" w:hAnsi="Times New Roman" w:eastAsia="黑体"/>
          <w:sz w:val="48"/>
        </w:rPr>
      </w:pPr>
    </w:p>
    <w:p>
      <w:pPr>
        <w:ind w:firstLine="560"/>
        <w:rPr>
          <w:rFonts w:ascii="Times New Roman" w:hAnsi="Times New Roman" w:eastAsia="黑体"/>
          <w:sz w:val="28"/>
        </w:rPr>
      </w:pPr>
    </w:p>
    <w:p>
      <w:pPr>
        <w:ind w:left="3019" w:leftChars="458" w:hanging="1920" w:hangingChars="400"/>
        <w:rPr>
          <w:rFonts w:hint="eastAsia" w:ascii="Times New Roman" w:hAnsi="Times New Roman" w:eastAsia="仿宋_GB2312"/>
          <w:color w:val="000000"/>
          <w:sz w:val="48"/>
          <w:u w:val="single"/>
          <w:lang w:val="en-US" w:eastAsia="zh-CN"/>
        </w:rPr>
      </w:pPr>
      <w:r>
        <w:rPr>
          <w:rFonts w:hint="eastAsia" w:ascii="Times New Roman" w:hAnsi="Times New Roman" w:eastAsia="仿宋_GB2312"/>
          <w:sz w:val="48"/>
        </w:rPr>
        <w:t>题</w:t>
      </w:r>
      <w:r>
        <w:rPr>
          <w:rFonts w:ascii="Times New Roman" w:hAnsi="Times New Roman" w:eastAsia="仿宋_GB2312"/>
          <w:sz w:val="48"/>
        </w:rPr>
        <w:t xml:space="preserve"> </w:t>
      </w:r>
      <w:r>
        <w:rPr>
          <w:rFonts w:hint="eastAsia" w:ascii="Times New Roman" w:hAnsi="Times New Roman" w:eastAsia="仿宋_GB2312"/>
          <w:sz w:val="48"/>
        </w:rPr>
        <w:t>目</w:t>
      </w:r>
      <w:r>
        <w:rPr>
          <w:rFonts w:ascii="Times New Roman" w:hAnsi="Times New Roman" w:eastAsia="仿宋_GB2312"/>
          <w:sz w:val="48"/>
          <w:u w:val="single"/>
        </w:rPr>
        <w:t xml:space="preserve"> </w:t>
      </w:r>
      <w:r>
        <w:rPr>
          <w:rFonts w:hint="eastAsia" w:ascii="Times New Roman" w:hAnsi="Times New Roman" w:eastAsia="仿宋_GB2312"/>
          <w:color w:val="000000"/>
          <w:sz w:val="48"/>
          <w:u w:val="single"/>
          <w:lang w:val="en-US" w:eastAsia="zh-CN"/>
        </w:rPr>
        <w:t xml:space="preserve">  基于Hexo框架的轻量级 </w:t>
      </w:r>
    </w:p>
    <w:p>
      <w:pPr>
        <w:ind w:left="3014" w:leftChars="1256" w:firstLine="0" w:firstLineChars="0"/>
        <w:rPr>
          <w:rFonts w:ascii="Times New Roman" w:hAnsi="Times New Roman" w:eastAsia="仿宋_GB2312"/>
          <w:color w:val="000000"/>
          <w:sz w:val="48"/>
          <w:u w:val="single"/>
        </w:rPr>
      </w:pPr>
      <w:r>
        <w:rPr>
          <w:rFonts w:hint="eastAsia" w:ascii="Times New Roman" w:hAnsi="Times New Roman" w:eastAsia="仿宋_GB2312"/>
          <w:color w:val="000000"/>
          <w:sz w:val="48"/>
          <w:u w:val="single"/>
          <w:lang w:val="en-US" w:eastAsia="zh-CN"/>
        </w:rPr>
        <w:t>个人博客设计与实现</w:t>
      </w:r>
      <w:r>
        <w:rPr>
          <w:rFonts w:ascii="Times New Roman" w:hAnsi="Times New Roman" w:eastAsia="仿宋_GB2312"/>
          <w:color w:val="000000"/>
          <w:sz w:val="48"/>
          <w:u w:val="single"/>
        </w:rPr>
        <w:t xml:space="preserve">  </w:t>
      </w:r>
    </w:p>
    <w:p>
      <w:pPr>
        <w:ind w:firstLine="560"/>
        <w:rPr>
          <w:rFonts w:ascii="Times New Roman" w:hAnsi="Times New Roman" w:eastAsia="黑体"/>
          <w:sz w:val="28"/>
        </w:rPr>
      </w:pPr>
    </w:p>
    <w:p>
      <w:pPr>
        <w:ind w:firstLine="1440" w:firstLineChars="400"/>
        <w:jc w:val="left"/>
        <w:rPr>
          <w:rFonts w:ascii="Times New Roman" w:hAnsi="Times New Roman" w:eastAsia="仿宋_GB2312"/>
          <w:sz w:val="36"/>
          <w:u w:val="single"/>
        </w:rPr>
      </w:pPr>
      <w:r>
        <w:rPr>
          <w:rFonts w:hint="eastAsia" w:ascii="Times New Roman" w:hAnsi="Times New Roman" w:eastAsia="仿宋_GB2312"/>
          <w:sz w:val="36"/>
        </w:rPr>
        <w:t>学</w:t>
      </w:r>
      <w:r>
        <w:rPr>
          <w:rFonts w:ascii="Times New Roman" w:hAnsi="Times New Roman" w:eastAsia="仿宋_GB2312"/>
          <w:sz w:val="36"/>
        </w:rPr>
        <w:t xml:space="preserve">    </w:t>
      </w:r>
      <w:r>
        <w:rPr>
          <w:rFonts w:hint="eastAsia" w:ascii="Times New Roman" w:hAnsi="Times New Roman" w:eastAsia="仿宋_GB2312"/>
          <w:sz w:val="36"/>
        </w:rPr>
        <w:t>院</w:t>
      </w:r>
      <w:r>
        <w:rPr>
          <w:rFonts w:ascii="Times New Roman" w:hAnsi="Times New Roman" w:eastAsia="仿宋_GB2312"/>
          <w:sz w:val="36"/>
          <w:u w:val="single"/>
        </w:rPr>
        <w:t xml:space="preserve">    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/>
          <w:sz w:val="36"/>
          <w:u w:val="single"/>
        </w:rPr>
        <w:t>信息工程学院</w:t>
      </w:r>
      <w:r>
        <w:rPr>
          <w:rFonts w:ascii="Times New Roman" w:hAnsi="Times New Roman" w:eastAsia="仿宋_GB2312"/>
          <w:sz w:val="36"/>
          <w:u w:val="single"/>
        </w:rPr>
        <w:t xml:space="preserve">         </w:t>
      </w:r>
      <w:r>
        <w:rPr>
          <w:rFonts w:ascii="Times New Roman" w:hAnsi="Times New Roman" w:eastAsia="仿宋_GB2312"/>
          <w:sz w:val="36"/>
        </w:rPr>
        <w:t xml:space="preserve">                                                                            </w:t>
      </w:r>
    </w:p>
    <w:p>
      <w:pPr>
        <w:ind w:firstLine="1440" w:firstLineChars="400"/>
        <w:rPr>
          <w:rFonts w:hint="eastAsia" w:ascii="Times New Roman" w:hAnsi="Times New Roman" w:eastAsia="仿宋_GB2312"/>
          <w:sz w:val="36"/>
          <w:u w:val="single"/>
          <w:lang w:val="en-US" w:eastAsia="zh-CN"/>
        </w:rPr>
      </w:pPr>
      <w:r>
        <w:rPr>
          <w:rFonts w:hint="eastAsia" w:ascii="Times New Roman" w:hAnsi="Times New Roman" w:eastAsia="仿宋_GB2312"/>
          <w:sz w:val="36"/>
        </w:rPr>
        <w:t>专</w:t>
      </w:r>
      <w:r>
        <w:rPr>
          <w:rFonts w:ascii="Times New Roman" w:hAnsi="Times New Roman" w:eastAsia="仿宋_GB2312"/>
          <w:sz w:val="36"/>
        </w:rPr>
        <w:t xml:space="preserve">    </w:t>
      </w:r>
      <w:r>
        <w:rPr>
          <w:rFonts w:hint="eastAsia" w:ascii="Times New Roman" w:hAnsi="Times New Roman" w:eastAsia="仿宋_GB2312"/>
          <w:sz w:val="36"/>
        </w:rPr>
        <w:t>业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 计算机科学与技术（教师教育）</w:t>
      </w:r>
    </w:p>
    <w:p>
      <w:pPr>
        <w:ind w:firstLine="1440" w:firstLineChars="400"/>
        <w:rPr>
          <w:rFonts w:ascii="Times New Roman" w:hAnsi="Times New Roman" w:eastAsia="仿宋_GB2312"/>
          <w:sz w:val="36"/>
        </w:rPr>
      </w:pPr>
      <w:r>
        <w:rPr>
          <w:rFonts w:hint="eastAsia" w:ascii="Times New Roman" w:hAnsi="Times New Roman" w:eastAsia="仿宋_GB2312"/>
          <w:sz w:val="36"/>
        </w:rPr>
        <w:t>年</w:t>
      </w:r>
      <w:r>
        <w:rPr>
          <w:rFonts w:ascii="Times New Roman" w:hAnsi="Times New Roman" w:eastAsia="仿宋_GB2312"/>
          <w:sz w:val="36"/>
        </w:rPr>
        <w:t xml:space="preserve">    </w:t>
      </w:r>
      <w:r>
        <w:rPr>
          <w:rFonts w:hint="eastAsia" w:ascii="Times New Roman" w:hAnsi="Times New Roman" w:eastAsia="仿宋_GB2312"/>
          <w:sz w:val="36"/>
        </w:rPr>
        <w:t>级</w:t>
      </w:r>
      <w:r>
        <w:rPr>
          <w:rFonts w:ascii="Times New Roman" w:hAnsi="Times New Roman" w:eastAsia="仿宋_GB2312"/>
          <w:sz w:val="36"/>
          <w:u w:val="single"/>
        </w:rPr>
        <w:t xml:space="preserve">       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   </w:t>
      </w:r>
      <w:r>
        <w:rPr>
          <w:rFonts w:ascii="Times New Roman" w:hAnsi="Times New Roman" w:eastAsia="仿宋_GB2312"/>
          <w:sz w:val="36"/>
          <w:u w:val="single"/>
        </w:rPr>
        <w:t>201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5 </w:t>
      </w:r>
      <w:r>
        <w:rPr>
          <w:rFonts w:hint="eastAsia" w:ascii="Times New Roman" w:hAnsi="Times New Roman" w:eastAsia="仿宋_GB2312"/>
          <w:sz w:val="36"/>
          <w:u w:val="single"/>
        </w:rPr>
        <w:t>级</w:t>
      </w:r>
      <w:r>
        <w:rPr>
          <w:rFonts w:ascii="Times New Roman" w:hAnsi="Times New Roman" w:eastAsia="仿宋_GB2312"/>
          <w:sz w:val="36"/>
          <w:u w:val="single"/>
        </w:rPr>
        <w:t xml:space="preserve">       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 </w:t>
      </w:r>
      <w:r>
        <w:rPr>
          <w:rFonts w:ascii="Times New Roman" w:hAnsi="Times New Roman" w:eastAsia="仿宋_GB2312"/>
          <w:sz w:val="36"/>
          <w:u w:val="single"/>
        </w:rPr>
        <w:t xml:space="preserve">    </w:t>
      </w:r>
    </w:p>
    <w:p>
      <w:pPr>
        <w:ind w:firstLine="1440" w:firstLineChars="400"/>
        <w:rPr>
          <w:rFonts w:ascii="Times New Roman" w:hAnsi="Times New Roman" w:eastAsia="仿宋_GB2312"/>
          <w:sz w:val="36"/>
        </w:rPr>
      </w:pPr>
      <w:r>
        <w:rPr>
          <w:rFonts w:hint="eastAsia" w:ascii="Times New Roman" w:hAnsi="Times New Roman" w:eastAsia="仿宋_GB2312"/>
          <w:sz w:val="36"/>
        </w:rPr>
        <w:t>学生学号</w:t>
      </w:r>
      <w:r>
        <w:rPr>
          <w:rFonts w:ascii="Times New Roman" w:hAnsi="Times New Roman" w:eastAsia="仿宋_GB2312"/>
          <w:sz w:val="36"/>
          <w:u w:val="single"/>
        </w:rPr>
        <w:t xml:space="preserve">   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  </w:t>
      </w:r>
      <w:r>
        <w:rPr>
          <w:rFonts w:ascii="Times New Roman" w:hAnsi="Times New Roman" w:eastAsia="仿宋_GB2312"/>
          <w:sz w:val="36"/>
          <w:u w:val="single"/>
        </w:rPr>
        <w:t xml:space="preserve"> 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   </w:t>
      </w:r>
      <w:r>
        <w:rPr>
          <w:rFonts w:ascii="Times New Roman" w:hAnsi="Times New Roman" w:eastAsia="仿宋_GB2312"/>
          <w:sz w:val="36"/>
          <w:u w:val="single"/>
        </w:rPr>
        <w:t>1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>2015241921</w:t>
      </w:r>
      <w:r>
        <w:rPr>
          <w:rFonts w:ascii="Times New Roman" w:hAnsi="Times New Roman" w:eastAsia="仿宋_GB2312"/>
          <w:sz w:val="36"/>
          <w:u w:val="single"/>
        </w:rPr>
        <w:t xml:space="preserve">     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 </w:t>
      </w:r>
      <w:r>
        <w:rPr>
          <w:rFonts w:ascii="Times New Roman" w:hAnsi="Times New Roman" w:eastAsia="仿宋_GB2312"/>
          <w:sz w:val="36"/>
          <w:u w:val="single"/>
        </w:rPr>
        <w:t xml:space="preserve">   </w:t>
      </w:r>
      <w:r>
        <w:rPr>
          <w:rFonts w:ascii="Times New Roman" w:hAnsi="Times New Roman" w:eastAsia="仿宋_GB2312"/>
          <w:sz w:val="36"/>
        </w:rPr>
        <w:t xml:space="preserve"> </w:t>
      </w:r>
    </w:p>
    <w:p>
      <w:pPr>
        <w:ind w:firstLine="1440" w:firstLineChars="400"/>
        <w:rPr>
          <w:rFonts w:ascii="Times New Roman" w:hAnsi="Times New Roman" w:eastAsia="仿宋_GB2312"/>
          <w:sz w:val="36"/>
        </w:rPr>
      </w:pPr>
      <w:r>
        <w:rPr>
          <w:rFonts w:hint="eastAsia" w:ascii="Times New Roman" w:hAnsi="Times New Roman" w:eastAsia="仿宋_GB2312"/>
          <w:sz w:val="36"/>
        </w:rPr>
        <w:t>学生姓名</w:t>
      </w:r>
      <w:r>
        <w:rPr>
          <w:rFonts w:ascii="Times New Roman" w:hAnsi="Times New Roman" w:eastAsia="仿宋_GB2312"/>
          <w:sz w:val="36"/>
          <w:u w:val="single"/>
        </w:rPr>
        <w:t xml:space="preserve">     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    </w:t>
      </w:r>
      <w:r>
        <w:rPr>
          <w:rFonts w:ascii="Times New Roman" w:hAnsi="Times New Roman" w:eastAsia="仿宋_GB2312"/>
          <w:sz w:val="36"/>
          <w:u w:val="single"/>
        </w:rPr>
        <w:t xml:space="preserve"> 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>马  婷</w:t>
      </w:r>
      <w:r>
        <w:rPr>
          <w:rFonts w:ascii="Times New Roman" w:hAnsi="Times New Roman" w:eastAsia="仿宋_GB2312"/>
          <w:sz w:val="36"/>
          <w:u w:val="single"/>
        </w:rPr>
        <w:t xml:space="preserve">             </w:t>
      </w:r>
      <w:r>
        <w:rPr>
          <w:rFonts w:ascii="Times New Roman" w:hAnsi="Times New Roman" w:eastAsia="仿宋_GB2312"/>
          <w:sz w:val="36"/>
        </w:rPr>
        <w:t xml:space="preserve">   </w:t>
      </w:r>
    </w:p>
    <w:p>
      <w:pPr>
        <w:ind w:firstLine="1440" w:firstLineChars="400"/>
        <w:rPr>
          <w:rFonts w:ascii="Times New Roman" w:hAnsi="Times New Roman" w:eastAsia="黑体"/>
          <w:sz w:val="36"/>
          <w:u w:val="single"/>
        </w:rPr>
      </w:pPr>
      <w:r>
        <w:rPr>
          <w:rFonts w:hint="eastAsia" w:ascii="Times New Roman" w:hAnsi="Times New Roman" w:eastAsia="仿宋_GB2312"/>
          <w:sz w:val="36"/>
        </w:rPr>
        <w:t>指导教师</w:t>
      </w:r>
      <w:r>
        <w:rPr>
          <w:rFonts w:ascii="Times New Roman" w:hAnsi="Times New Roman" w:eastAsia="仿宋_GB2312"/>
          <w:sz w:val="36"/>
          <w:u w:val="single"/>
        </w:rPr>
        <w:t xml:space="preserve">       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 w:eastAsia="仿宋_GB2312"/>
          <w:sz w:val="36"/>
          <w:u w:val="single"/>
          <w:lang w:eastAsia="zh-CN"/>
        </w:rPr>
        <w:t>葛永琪</w:t>
      </w:r>
      <w:r>
        <w:rPr>
          <w:rFonts w:ascii="Times New Roman" w:hAnsi="Times New Roman" w:eastAsia="仿宋_GB2312"/>
          <w:sz w:val="36"/>
          <w:u w:val="single"/>
        </w:rPr>
        <w:t xml:space="preserve">            </w:t>
      </w:r>
      <w:r>
        <w:rPr>
          <w:rFonts w:hint="eastAsia" w:ascii="Times New Roman" w:hAnsi="Times New Roman" w:eastAsia="仿宋_GB2312"/>
          <w:sz w:val="36"/>
          <w:u w:val="single"/>
          <w:lang w:val="en-US" w:eastAsia="zh-CN"/>
        </w:rPr>
        <w:t xml:space="preserve"> </w:t>
      </w:r>
      <w:r>
        <w:rPr>
          <w:rFonts w:ascii="Times New Roman" w:hAnsi="Times New Roman" w:eastAsia="黑体"/>
          <w:sz w:val="36"/>
        </w:rPr>
        <w:t xml:space="preserve">              </w:t>
      </w:r>
    </w:p>
    <w:p>
      <w:pPr>
        <w:ind w:firstLine="720"/>
        <w:jc w:val="center"/>
        <w:rPr>
          <w:rFonts w:ascii="Times New Roman" w:hAnsi="Times New Roman" w:eastAsia="黑体"/>
          <w:sz w:val="36"/>
        </w:rPr>
      </w:pPr>
    </w:p>
    <w:p>
      <w:pPr>
        <w:ind w:firstLine="2700" w:firstLineChars="750"/>
        <w:rPr>
          <w:rFonts w:ascii="Times New Roman" w:hAnsi="Times New Roman" w:eastAsia="仿宋_GB2312"/>
          <w:sz w:val="36"/>
        </w:rPr>
      </w:pPr>
    </w:p>
    <w:p>
      <w:pPr>
        <w:ind w:firstLine="2700" w:firstLineChars="750"/>
        <w:rPr>
          <w:rFonts w:ascii="Times New Roman" w:hAnsi="Times New Roman" w:eastAsia="仿宋_GB2312"/>
          <w:sz w:val="36"/>
        </w:rPr>
      </w:pPr>
    </w:p>
    <w:p>
      <w:pPr>
        <w:ind w:firstLine="0" w:firstLineChars="0"/>
        <w:jc w:val="center"/>
        <w:rPr>
          <w:rFonts w:ascii="Times New Roman" w:hAnsi="Times New Roman" w:eastAsia="仿宋_GB2312"/>
          <w:sz w:val="36"/>
        </w:rPr>
      </w:pPr>
      <w:r>
        <w:rPr>
          <w:rFonts w:hint="eastAsia" w:ascii="Times New Roman" w:hAnsi="Times New Roman" w:eastAsia="仿宋_GB2312"/>
          <w:sz w:val="36"/>
          <w:lang w:val="en-US" w:eastAsia="zh-CN"/>
        </w:rPr>
        <w:t xml:space="preserve"> 2019</w:t>
      </w:r>
      <w:r>
        <w:rPr>
          <w:rFonts w:hint="eastAsia" w:ascii="Times New Roman" w:hAnsi="Times New Roman" w:eastAsia="仿宋_GB2312"/>
          <w:sz w:val="36"/>
        </w:rPr>
        <w:t>年</w:t>
      </w:r>
      <w:r>
        <w:rPr>
          <w:rFonts w:ascii="Times New Roman" w:hAnsi="Times New Roman" w:eastAsia="仿宋_GB2312"/>
          <w:sz w:val="36"/>
        </w:rPr>
        <w:t xml:space="preserve"> </w:t>
      </w:r>
      <w:r>
        <w:rPr>
          <w:rFonts w:hint="eastAsia" w:ascii="Times New Roman" w:hAnsi="Times New Roman" w:eastAsia="仿宋_GB2312"/>
          <w:sz w:val="36"/>
          <w:lang w:val="en-US" w:eastAsia="zh-CN"/>
        </w:rPr>
        <w:t xml:space="preserve">4 </w:t>
      </w:r>
      <w:r>
        <w:rPr>
          <w:rFonts w:ascii="Times New Roman" w:hAnsi="Times New Roman" w:eastAsia="仿宋_GB2312"/>
          <w:sz w:val="36"/>
        </w:rPr>
        <w:t xml:space="preserve"> </w:t>
      </w:r>
      <w:r>
        <w:rPr>
          <w:rFonts w:hint="eastAsia" w:ascii="Times New Roman" w:hAnsi="Times New Roman" w:eastAsia="仿宋_GB2312"/>
          <w:sz w:val="36"/>
        </w:rPr>
        <w:t>月</w:t>
      </w:r>
      <w:r>
        <w:rPr>
          <w:rFonts w:hint="eastAsia" w:ascii="Times New Roman" w:hAnsi="Times New Roman" w:eastAsia="仿宋_GB2312"/>
          <w:sz w:val="36"/>
          <w:lang w:val="en-US" w:eastAsia="zh-CN"/>
        </w:rPr>
        <w:t xml:space="preserve"> 30 </w:t>
      </w:r>
      <w:r>
        <w:rPr>
          <w:rFonts w:ascii="Times New Roman" w:hAnsi="Times New Roman" w:eastAsia="仿宋_GB2312"/>
          <w:sz w:val="36"/>
        </w:rPr>
        <w:t xml:space="preserve"> </w:t>
      </w:r>
      <w:r>
        <w:rPr>
          <w:rFonts w:hint="eastAsia" w:ascii="Times New Roman" w:hAnsi="Times New Roman" w:eastAsia="仿宋_GB2312"/>
          <w:sz w:val="36"/>
        </w:rPr>
        <w:t>日</w:t>
      </w:r>
    </w:p>
    <w:p>
      <w:pPr>
        <w:ind w:firstLine="0" w:firstLineChars="0"/>
        <w:rPr>
          <w:rFonts w:ascii="Times New Roman" w:hAnsi="Times New Roman" w:eastAsia="仿宋_GB2312"/>
          <w:sz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0" w:bottom="1134" w:left="850" w:header="851" w:footer="992" w:gutter="850"/>
          <w:cols w:space="720" w:num="1"/>
          <w:rtlGutter w:val="0"/>
          <w:docGrid w:type="lines" w:linePitch="326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0" w:firstLineChars="0"/>
        <w:jc w:val="center"/>
        <w:textAlignment w:val="auto"/>
        <w:rPr>
          <w:rFonts w:hint="eastAsia" w:ascii="Times New Roman" w:hAnsi="Times New Roman" w:eastAsia="黑体"/>
          <w:sz w:val="32"/>
          <w:szCs w:val="32"/>
        </w:rPr>
      </w:pPr>
      <w:r>
        <w:rPr>
          <w:rFonts w:hint="eastAsia" w:ascii="Times New Roman" w:hAnsi="Times New Roman" w:eastAsia="黑体"/>
          <w:sz w:val="32"/>
          <w:szCs w:val="32"/>
        </w:rPr>
        <w:t>摘</w:t>
      </w:r>
      <w:r>
        <w:rPr>
          <w:rFonts w:hint="eastAsia" w:ascii="Times New Roman" w:hAnsi="Times New Roman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黑体"/>
          <w:sz w:val="32"/>
          <w:szCs w:val="32"/>
        </w:rPr>
        <w:t>要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="宋体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/>
          <w:color w:val="auto"/>
          <w:kern w:val="2"/>
          <w:sz w:val="28"/>
          <w:szCs w:val="28"/>
          <w:lang w:val="en-US" w:eastAsia="zh-CN" w:bidi="ar-SA"/>
        </w:rPr>
        <w:t>随着计算机网络的快速发展，博客已经成为新时代的代名词，是人与人之间交流不可或缺的工具。而个人博客更是获得大家的青睐，越来越多的人喜欢动手搭建属于自己的博客。搭建博客有两种选择，动态博客与静态博客。基于静态博客轻量、免费、加载速度快的特点，利用Hexo与Node.js、Github搭建静态博客已经成为当下流行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Times New Roman" w:hAnsi="Times New Roman" w:eastAsia="宋体" w:cs="宋体"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color w:val="auto"/>
          <w:kern w:val="2"/>
          <w:sz w:val="28"/>
          <w:szCs w:val="28"/>
          <w:lang w:val="en-US" w:eastAsia="zh-CN" w:bidi="ar-SA"/>
        </w:rPr>
        <w:t>本文的主要内容便是基于Hexo框架的轻量级个人博客的设计与实现，包括：1）主题设计。确定博客的主题，分别对博客的颜色风格、页码布局、Scheme、菜单这四个方面进行设计；2）内容设计。主要是从博客的首页、文章、留言板、标签这四个方面入手，对博客的内容进行设计；3）</w:t>
      </w:r>
      <w:r>
        <w:rPr>
          <w:rFonts w:hint="eastAsia" w:ascii="Times New Roman" w:hAnsi="Times New Roman" w:eastAsia="宋体" w:cs="宋体"/>
          <w:sz w:val="28"/>
          <w:szCs w:val="24"/>
          <w:lang w:val="en-US" w:eastAsia="zh-CN"/>
        </w:rPr>
        <w:t>个性化设计。为了丰富博客，完善博客的外观与内容，为博客添加头像、动态背景、社交链接、背景音乐等一系列的个性化设计；4）基于Hexo框架对博客进行搭建，利用Markdown语法进行编辑，生成静态页面，实现轻量级个人博客的搭建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Times New Roman" w:hAnsi="Times New Roman" w:eastAsia="宋体" w:cs="宋体"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8"/>
          <w:szCs w:val="24"/>
          <w:lang w:val="en-US" w:eastAsia="zh-CN"/>
        </w:rPr>
        <w:t>个人博客的建立，一方面博主享有了充分的发表自由度，不用受平台的限制，随意向世界展示知识、经验、见解等所有的所思所想，实现与他人的即时交流。另一方面，我们可以由表及里一步一步的加深对知识的理解，只有我们理解了，才能更好的表达出来，才能分享给他人，有助于知识的积累与学习能力的提升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宋体"/>
          <w:sz w:val="24"/>
          <w:szCs w:val="22"/>
          <w:lang w:val="en-US" w:eastAsia="zh-CN"/>
        </w:rPr>
      </w:pPr>
    </w:p>
    <w:p>
      <w:pPr>
        <w:ind w:firstLine="0" w:firstLineChars="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黑体"/>
          <w:sz w:val="28"/>
        </w:rPr>
        <w:t>关键词：</w:t>
      </w:r>
      <w:r>
        <w:rPr>
          <w:rFonts w:hint="default" w:ascii="Times New Roman" w:hAnsi="Times New Roman" w:eastAsia="宋体" w:cs="Times New Roman"/>
          <w:sz w:val="28"/>
          <w:lang w:val="en-US" w:eastAsia="zh-CN"/>
        </w:rPr>
        <w:t>Hexo；Markdown；轻量级；博客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0" w:firstLineChars="0"/>
        <w:jc w:val="center"/>
        <w:textAlignment w:val="auto"/>
        <w:rPr>
          <w:rFonts w:ascii="Times New Roman" w:hAnsi="Times New Roman"/>
          <w:b w:val="0"/>
          <w:bCs w:val="0"/>
          <w:sz w:val="30"/>
        </w:rPr>
      </w:pPr>
      <w:r>
        <w:rPr>
          <w:rFonts w:ascii="Times New Roman" w:hAnsi="Times New Roman" w:eastAsia="宋体"/>
        </w:rPr>
        <w:br w:type="page"/>
      </w: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</w:rPr>
        <w:t>Abstract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With the rapid development of </w:t>
      </w:r>
      <w:del w:id="0" w:author="zhangpeng" w:date="2019-05-06T17:29:39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/>
          </w:rPr>
          <w:delText>computer networks</w:delText>
        </w:r>
      </w:del>
      <w:ins w:id="1" w:author="zhangpeng" w:date="2019-05-06T17:29:44Z">
        <w:r>
          <w:rPr>
            <w:rFonts w:hint="default"/>
            <w:b w:val="0"/>
            <w:bCs w:val="0"/>
            <w:sz w:val="28"/>
            <w:szCs w:val="28"/>
          </w:rPr>
          <w:t>I</w:t>
        </w:r>
      </w:ins>
      <w:ins w:id="2" w:author="zhangpeng" w:date="2019-05-06T17:29:39Z">
        <w:r>
          <w:rPr>
            <w:rFonts w:hint="default"/>
            <w:b w:val="0"/>
            <w:bCs w:val="0"/>
            <w:sz w:val="28"/>
            <w:szCs w:val="28"/>
          </w:rPr>
          <w:t>nte</w:t>
        </w:r>
      </w:ins>
      <w:ins w:id="3" w:author="zhangpeng" w:date="2019-05-06T17:29:40Z">
        <w:r>
          <w:rPr>
            <w:rFonts w:hint="default"/>
            <w:b w:val="0"/>
            <w:bCs w:val="0"/>
            <w:sz w:val="28"/>
            <w:szCs w:val="28"/>
          </w:rPr>
          <w:t>rnet</w:t>
        </w:r>
      </w:ins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, blogs have become </w:t>
      </w:r>
      <w:del w:id="4" w:author="zhangpeng" w:date="2019-05-06T17:30:08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/>
          </w:rPr>
          <w:delText xml:space="preserve">synonymous </w:delText>
        </w:r>
      </w:del>
      <w:ins w:id="5" w:author="zhangpeng" w:date="2019-05-06T17:30:08Z">
        <w:r>
          <w:rPr>
            <w:rFonts w:hint="default"/>
            <w:b w:val="0"/>
            <w:bCs w:val="0"/>
            <w:sz w:val="28"/>
            <w:szCs w:val="28"/>
          </w:rPr>
          <w:t>sy</w:t>
        </w:r>
      </w:ins>
      <w:ins w:id="6" w:author="zhangpeng" w:date="2019-05-06T17:30:09Z">
        <w:r>
          <w:rPr>
            <w:rFonts w:hint="default"/>
            <w:b w:val="0"/>
            <w:bCs w:val="0"/>
            <w:sz w:val="28"/>
            <w:szCs w:val="28"/>
          </w:rPr>
          <w:t>mbo</w:t>
        </w:r>
      </w:ins>
      <w:ins w:id="7" w:author="zhangpeng" w:date="2019-05-06T17:30:10Z">
        <w:r>
          <w:rPr>
            <w:rFonts w:hint="default"/>
            <w:b w:val="0"/>
            <w:bCs w:val="0"/>
            <w:sz w:val="28"/>
            <w:szCs w:val="28"/>
          </w:rPr>
          <w:t xml:space="preserve">l </w:t>
        </w:r>
      </w:ins>
      <w:del w:id="8" w:author="zhangpeng" w:date="2019-05-06T17:30:01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/>
          </w:rPr>
          <w:delText xml:space="preserve">with </w:delText>
        </w:r>
      </w:del>
      <w:ins w:id="9" w:author="zhangpeng" w:date="2019-05-06T17:30:01Z">
        <w:r>
          <w:rPr>
            <w:rFonts w:hint="default"/>
            <w:b w:val="0"/>
            <w:bCs w:val="0"/>
            <w:sz w:val="28"/>
            <w:szCs w:val="28"/>
          </w:rPr>
          <w:t xml:space="preserve">of </w:t>
        </w:r>
      </w:ins>
      <w:r>
        <w:rPr>
          <w:rFonts w:hint="eastAsia" w:ascii="Times New Roman" w:hAnsi="Times New Roman"/>
          <w:b w:val="0"/>
          <w:bCs w:val="0"/>
          <w:sz w:val="28"/>
          <w:szCs w:val="28"/>
        </w:rPr>
        <w:t>the new era and an indispensable tool for communication between people</w:t>
      </w:r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/>
          <w:b w:val="0"/>
          <w:bCs w:val="0"/>
          <w:color w:val="C00000"/>
          <w:sz w:val="28"/>
          <w:szCs w:val="28"/>
        </w:rPr>
        <w:t xml:space="preserve">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Personal blog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 xml:space="preserve"> gains popularity with people, 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>and more and more people like to build their own blogs.</w:t>
      </w:r>
      <w:r>
        <w:rPr>
          <w:rFonts w:hint="eastAsia" w:ascii="Times New Roman" w:hAnsi="Times New Roman"/>
          <w:b w:val="0"/>
          <w:bCs w:val="0"/>
          <w:color w:val="C00000"/>
          <w:sz w:val="28"/>
          <w:szCs w:val="28"/>
        </w:rPr>
        <w:t xml:space="preserve">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>Blogs can be divided into two types:</w:t>
      </w:r>
      <w:r>
        <w:rPr>
          <w:rFonts w:hint="eastAsia" w:ascii="Times New Roman" w:hAnsi="Times New Roman"/>
          <w:b w:val="0"/>
          <w:bCs w:val="0"/>
          <w:color w:val="C00000"/>
          <w:sz w:val="28"/>
          <w:szCs w:val="28"/>
        </w:rPr>
        <w:t xml:space="preserve">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dynamic blog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>s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 xml:space="preserve"> and static blog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>s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 xml:space="preserve">.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 xml:space="preserve">Static blogs have some features, such as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lightweight, free, and fast to load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>. B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uild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>ing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 xml:space="preserve"> static blogs with Node.js and Github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 xml:space="preserve">by hexo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has become popular.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The main </w:t>
      </w:r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 xml:space="preserve">achievement 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of this paper is the design and implementation of lightweight personal blog based on Hexo, </w:t>
      </w:r>
      <w:ins w:id="10" w:author="zhangpeng" w:date="2019-05-06T20:07:55Z">
        <w:r>
          <w:rPr>
            <w:rFonts w:hint="default"/>
            <w:b w:val="0"/>
            <w:bCs w:val="0"/>
            <w:sz w:val="28"/>
            <w:szCs w:val="28"/>
          </w:rPr>
          <w:t>wh</w:t>
        </w:r>
      </w:ins>
      <w:ins w:id="11" w:author="zhangpeng" w:date="2019-05-06T20:07:56Z">
        <w:r>
          <w:rPr>
            <w:rFonts w:hint="default"/>
            <w:b w:val="0"/>
            <w:bCs w:val="0"/>
            <w:sz w:val="28"/>
            <w:szCs w:val="28"/>
          </w:rPr>
          <w:t>ich</w:t>
        </w:r>
      </w:ins>
      <w:ins w:id="12" w:author="zhangpeng" w:date="2019-05-06T20:07:57Z">
        <w:r>
          <w:rPr>
            <w:rFonts w:hint="default"/>
            <w:b w:val="0"/>
            <w:bCs w:val="0"/>
            <w:sz w:val="28"/>
            <w:szCs w:val="28"/>
          </w:rPr>
          <w:t xml:space="preserve"> </w:t>
        </w:r>
      </w:ins>
      <w:r>
        <w:rPr>
          <w:rFonts w:hint="eastAsia" w:ascii="Times New Roman" w:hAnsi="Times New Roman"/>
          <w:b w:val="0"/>
          <w:bCs w:val="0"/>
          <w:sz w:val="28"/>
          <w:szCs w:val="28"/>
        </w:rPr>
        <w:t>includ</w:t>
      </w:r>
      <w:ins w:id="13" w:author="zhangpeng" w:date="2019-05-06T20:07:59Z">
        <w:r>
          <w:rPr>
            <w:rFonts w:hint="default"/>
            <w:b w:val="0"/>
            <w:bCs w:val="0"/>
            <w:sz w:val="28"/>
            <w:szCs w:val="28"/>
          </w:rPr>
          <w:t>s</w:t>
        </w:r>
      </w:ins>
      <w:del w:id="14" w:author="zhangpeng" w:date="2019-05-06T20:07:59Z">
        <w:r>
          <w:rPr>
            <w:rFonts w:hint="eastAsia" w:ascii="Times New Roman" w:hAnsi="Times New Roman"/>
            <w:b w:val="0"/>
            <w:bCs w:val="0"/>
            <w:sz w:val="28"/>
            <w:szCs w:val="28"/>
          </w:rPr>
          <w:delText>ing</w:delText>
        </w:r>
      </w:del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: 1) </w:t>
      </w:r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>T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>heme</w:t>
      </w:r>
      <w:ins w:id="15" w:author="zhangpeng" w:date="2019-05-06T20:08:31Z">
        <w:r>
          <w:rPr>
            <w:rFonts w:hint="default"/>
            <w:b w:val="0"/>
            <w:bCs w:val="0"/>
            <w:sz w:val="28"/>
            <w:szCs w:val="28"/>
          </w:rPr>
          <w:t xml:space="preserve">, </w:t>
        </w:r>
      </w:ins>
      <w:ins w:id="16" w:author="zhangpeng" w:date="2019-05-06T20:08:32Z">
        <w:r>
          <w:rPr>
            <w:rFonts w:hint="default"/>
            <w:b w:val="0"/>
            <w:bCs w:val="0"/>
            <w:sz w:val="28"/>
            <w:szCs w:val="28"/>
          </w:rPr>
          <w:t>wh</w:t>
        </w:r>
      </w:ins>
      <w:ins w:id="17" w:author="zhangpeng" w:date="2019-05-06T20:08:33Z">
        <w:r>
          <w:rPr>
            <w:rFonts w:hint="default"/>
            <w:b w:val="0"/>
            <w:bCs w:val="0"/>
            <w:sz w:val="28"/>
            <w:szCs w:val="28"/>
          </w:rPr>
          <w:t>ich</w:t>
        </w:r>
      </w:ins>
      <w:ins w:id="18" w:author="zhangpeng" w:date="2019-05-06T20:08:51Z">
        <w:r>
          <w:rPr>
            <w:rFonts w:hint="default"/>
            <w:b w:val="0"/>
            <w:bCs w:val="0"/>
            <w:sz w:val="28"/>
            <w:szCs w:val="28"/>
          </w:rPr>
          <w:t xml:space="preserve"> </w:t>
        </w:r>
      </w:ins>
      <w:ins w:id="19" w:author="zhangpeng" w:date="2019-05-06T20:08:52Z">
        <w:r>
          <w:rPr>
            <w:rFonts w:hint="default"/>
            <w:b w:val="0"/>
            <w:bCs w:val="0"/>
            <w:sz w:val="28"/>
            <w:szCs w:val="28"/>
          </w:rPr>
          <w:t>is</w:t>
        </w:r>
      </w:ins>
      <w:del w:id="20" w:author="zhangpeng" w:date="2019-05-06T20:08:31Z">
        <w:r>
          <w:rPr>
            <w:rFonts w:hint="eastAsia" w:ascii="Times New Roman" w:hAnsi="Times New Roman"/>
            <w:b w:val="0"/>
            <w:bCs w:val="0"/>
            <w:sz w:val="28"/>
            <w:szCs w:val="28"/>
          </w:rPr>
          <w:delText xml:space="preserve"> design</w:delText>
        </w:r>
      </w:del>
      <w:del w:id="21" w:author="zhangpeng" w:date="2019-05-06T20:08:27Z">
        <w:r>
          <w:rPr>
            <w:rFonts w:hint="eastAsia" w:ascii="Times New Roman" w:hAnsi="Times New Roman"/>
            <w:b w:val="0"/>
            <w:bCs w:val="0"/>
            <w:sz w:val="28"/>
            <w:szCs w:val="28"/>
          </w:rPr>
          <w:delText>.</w:delText>
        </w:r>
      </w:del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 </w:t>
      </w:r>
      <w:del w:id="22" w:author="zhangpeng" w:date="2019-05-06T20:08:19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 w:eastAsia="zh-CN"/>
          </w:rPr>
          <w:delText>I</w:delText>
        </w:r>
      </w:del>
      <w:del w:id="23" w:author="zhangpeng" w:date="2019-05-06T20:08:17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 w:eastAsia="zh-CN"/>
          </w:rPr>
          <w:delText xml:space="preserve"> </w:delText>
        </w:r>
      </w:del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>designed</w:t>
      </w:r>
      <w:del w:id="24" w:author="zhangpeng" w:date="2019-05-06T20:08:57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 w:eastAsia="zh-CN"/>
          </w:rPr>
          <w:delText xml:space="preserve"> the blog theme</w:delText>
        </w:r>
      </w:del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 xml:space="preserve"> by four aspects</w:t>
      </w:r>
      <w:ins w:id="25" w:author="zhangpeng" w:date="2019-05-06T20:09:33Z">
        <w:r>
          <w:rPr>
            <w:rFonts w:hint="default"/>
            <w:b w:val="0"/>
            <w:bCs w:val="0"/>
            <w:sz w:val="28"/>
            <w:szCs w:val="28"/>
            <w:lang w:eastAsia="zh-CN"/>
          </w:rPr>
          <w:t xml:space="preserve">: </w:t>
        </w:r>
      </w:ins>
      <w:del w:id="26" w:author="zhangpeng" w:date="2019-05-06T20:09:32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 w:eastAsia="zh-CN"/>
          </w:rPr>
          <w:delText>,</w:delText>
        </w:r>
      </w:del>
      <w:del w:id="27" w:author="zhangpeng" w:date="2019-05-06T20:09:31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 w:eastAsia="zh-CN"/>
          </w:rPr>
          <w:delText xml:space="preserve"> </w:delText>
        </w:r>
      </w:del>
      <w:del w:id="28" w:author="zhangpeng" w:date="2019-05-06T20:09:29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 w:eastAsia="zh-CN"/>
          </w:rPr>
          <w:delText xml:space="preserve">including </w:delText>
        </w:r>
      </w:del>
      <w:r>
        <w:rPr>
          <w:rFonts w:hint="eastAsia" w:ascii="Times New Roman" w:hAnsi="Times New Roman"/>
          <w:b w:val="0"/>
          <w:bCs w:val="0"/>
          <w:sz w:val="28"/>
          <w:szCs w:val="28"/>
        </w:rPr>
        <w:t>color style, page layout, Scheme, and menu</w:t>
      </w:r>
      <w:ins w:id="29" w:author="zhangpeng" w:date="2019-05-06T20:09:36Z">
        <w:r>
          <w:rPr>
            <w:rFonts w:hint="default"/>
            <w:b w:val="0"/>
            <w:bCs w:val="0"/>
            <w:sz w:val="28"/>
            <w:szCs w:val="28"/>
          </w:rPr>
          <w:t>;</w:t>
        </w:r>
      </w:ins>
      <w:del w:id="30" w:author="zhangpeng" w:date="2019-05-06T20:09:35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 w:eastAsia="zh-CN"/>
          </w:rPr>
          <w:delText>.</w:delText>
        </w:r>
      </w:del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>2) Content design</w:t>
      </w:r>
      <w:ins w:id="31" w:author="zhangpeng" w:date="2019-05-06T20:09:42Z">
        <w:r>
          <w:rPr>
            <w:rFonts w:hint="default"/>
            <w:b w:val="0"/>
            <w:bCs w:val="0"/>
            <w:sz w:val="28"/>
            <w:szCs w:val="28"/>
          </w:rPr>
          <w:t xml:space="preserve"> </w:t>
        </w:r>
      </w:ins>
      <w:ins w:id="32" w:author="zhangpeng" w:date="2019-05-06T20:09:43Z">
        <w:r>
          <w:rPr>
            <w:rFonts w:hint="default"/>
            <w:b w:val="0"/>
            <w:bCs w:val="0"/>
            <w:sz w:val="28"/>
            <w:szCs w:val="28"/>
          </w:rPr>
          <w:t>which</w:t>
        </w:r>
      </w:ins>
      <w:del w:id="33" w:author="zhangpeng" w:date="2019-05-06T20:09:41Z">
        <w:r>
          <w:rPr>
            <w:rFonts w:hint="eastAsia" w:ascii="Times New Roman" w:hAnsi="Times New Roman"/>
            <w:b w:val="0"/>
            <w:bCs w:val="0"/>
            <w:sz w:val="28"/>
            <w:szCs w:val="28"/>
          </w:rPr>
          <w:delText>.</w:delText>
        </w:r>
      </w:del>
      <w:del w:id="34" w:author="zhangpeng" w:date="2019-05-06T20:09:41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 w:eastAsia="zh-CN"/>
          </w:rPr>
          <w:delText xml:space="preserve"> The </w:delText>
        </w:r>
      </w:del>
      <w:del w:id="35" w:author="zhangpeng" w:date="2019-05-06T20:09:41Z">
        <w:r>
          <w:rPr>
            <w:rFonts w:hint="eastAsia" w:ascii="Times New Roman" w:hAnsi="Times New Roman"/>
            <w:b w:val="0"/>
            <w:bCs w:val="0"/>
            <w:sz w:val="28"/>
            <w:szCs w:val="28"/>
          </w:rPr>
          <w:delText>content</w:delText>
        </w:r>
      </w:del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 includes the home page</w:t>
      </w:r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>articles, message</w:t>
      </w:r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>boards</w:t>
      </w:r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 xml:space="preserve"> and 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>tags</w:t>
      </w:r>
      <w:ins w:id="36" w:author="zhangpeng" w:date="2019-05-06T20:09:48Z">
        <w:r>
          <w:rPr>
            <w:rFonts w:hint="default"/>
            <w:b w:val="0"/>
            <w:bCs w:val="0"/>
            <w:sz w:val="28"/>
            <w:szCs w:val="28"/>
          </w:rPr>
          <w:t>;</w:t>
        </w:r>
      </w:ins>
      <w:del w:id="37" w:author="zhangpeng" w:date="2019-05-06T20:09:48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 w:eastAsia="zh-CN"/>
          </w:rPr>
          <w:delText>.</w:delText>
        </w:r>
      </w:del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3) </w:t>
      </w:r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>P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>ersonalized design</w:t>
      </w:r>
      <w:ins w:id="38" w:author="zhangpeng" w:date="2019-05-06T20:09:57Z">
        <w:r>
          <w:rPr>
            <w:rFonts w:hint="default"/>
            <w:b w:val="0"/>
            <w:bCs w:val="0"/>
            <w:sz w:val="28"/>
            <w:szCs w:val="28"/>
          </w:rPr>
          <w:t xml:space="preserve"> wh</w:t>
        </w:r>
      </w:ins>
      <w:ins w:id="39" w:author="zhangpeng" w:date="2019-05-06T20:09:58Z">
        <w:r>
          <w:rPr>
            <w:rFonts w:hint="default"/>
            <w:b w:val="0"/>
            <w:bCs w:val="0"/>
            <w:sz w:val="28"/>
            <w:szCs w:val="28"/>
          </w:rPr>
          <w:t xml:space="preserve">ich </w:t>
        </w:r>
      </w:ins>
      <w:ins w:id="40" w:author="zhangpeng" w:date="2019-05-06T20:09:59Z">
        <w:r>
          <w:rPr>
            <w:rFonts w:hint="default"/>
            <w:b w:val="0"/>
            <w:bCs w:val="0"/>
            <w:sz w:val="28"/>
            <w:szCs w:val="28"/>
          </w:rPr>
          <w:t>is</w:t>
        </w:r>
      </w:ins>
      <w:del w:id="41" w:author="zhangpeng" w:date="2019-05-06T20:09:56Z">
        <w:r>
          <w:rPr>
            <w:rFonts w:hint="eastAsia" w:ascii="Times New Roman" w:hAnsi="Times New Roman"/>
            <w:b w:val="0"/>
            <w:bCs w:val="0"/>
            <w:sz w:val="28"/>
            <w:szCs w:val="28"/>
          </w:rPr>
          <w:delText>. In order</w:delText>
        </w:r>
      </w:del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 to enrich the blog, improve the appearance and content of the blog</w:t>
      </w:r>
      <w:ins w:id="42" w:author="zhangpeng" w:date="2019-05-06T20:10:26Z">
        <w:r>
          <w:rPr>
            <w:rFonts w:hint="default"/>
            <w:b w:val="0"/>
            <w:bCs w:val="0"/>
            <w:sz w:val="28"/>
            <w:szCs w:val="28"/>
          </w:rPr>
          <w:t>.</w:t>
        </w:r>
      </w:ins>
      <w:del w:id="43" w:author="zhangpeng" w:date="2019-05-06T20:10:26Z">
        <w:r>
          <w:rPr>
            <w:rFonts w:hint="eastAsia" w:ascii="Times New Roman" w:hAnsi="Times New Roman"/>
            <w:b w:val="0"/>
            <w:bCs w:val="0"/>
            <w:sz w:val="28"/>
            <w:szCs w:val="28"/>
          </w:rPr>
          <w:delText>,</w:delText>
        </w:r>
      </w:del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 </w:t>
      </w:r>
      <w:del w:id="44" w:author="zhangpeng" w:date="2019-05-06T20:10:34Z">
        <w:r>
          <w:rPr>
            <w:rFonts w:hint="eastAsia" w:ascii="Times New Roman" w:hAnsi="Times New Roman"/>
            <w:b w:val="0"/>
            <w:bCs w:val="0"/>
            <w:sz w:val="28"/>
            <w:szCs w:val="28"/>
            <w:lang w:val="en-US" w:eastAsia="zh-CN"/>
          </w:rPr>
          <w:delText xml:space="preserve">I </w:delText>
        </w:r>
      </w:del>
      <w:del w:id="45" w:author="zhangpeng" w:date="2019-05-06T20:10:34Z">
        <w:r>
          <w:rPr>
            <w:rFonts w:hint="eastAsia" w:ascii="Times New Roman" w:hAnsi="Times New Roman"/>
            <w:b w:val="0"/>
            <w:bCs w:val="0"/>
            <w:color w:val="000000"/>
            <w:sz w:val="28"/>
            <w:szCs w:val="28"/>
            <w:lang w:val="en-US"/>
          </w:rPr>
          <w:delText>add a</w:delText>
        </w:r>
      </w:del>
      <w:ins w:id="46" w:author="zhangpeng" w:date="2019-05-06T20:10:34Z">
        <w:r>
          <w:rPr>
            <w:rFonts w:hint="default"/>
            <w:b w:val="0"/>
            <w:bCs w:val="0"/>
            <w:sz w:val="28"/>
            <w:szCs w:val="28"/>
            <w:lang w:eastAsia="zh-CN"/>
          </w:rPr>
          <w:t>A</w:t>
        </w:r>
      </w:ins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 xml:space="preserve"> series of personalized design for the blog</w:t>
      </w:r>
      <w:ins w:id="47" w:author="zhangpeng" w:date="2019-05-06T20:10:45Z">
        <w:r>
          <w:rPr>
            <w:rFonts w:hint="default"/>
            <w:b w:val="0"/>
            <w:bCs w:val="0"/>
            <w:color w:val="000000"/>
            <w:sz w:val="28"/>
            <w:szCs w:val="28"/>
          </w:rPr>
          <w:t xml:space="preserve"> </w:t>
        </w:r>
      </w:ins>
      <w:ins w:id="48" w:author="zhangpeng" w:date="2019-05-06T20:10:46Z">
        <w:r>
          <w:rPr>
            <w:rFonts w:hint="default"/>
            <w:b w:val="0"/>
            <w:bCs w:val="0"/>
            <w:color w:val="000000"/>
            <w:sz w:val="28"/>
            <w:szCs w:val="28"/>
          </w:rPr>
          <w:t>is</w:t>
        </w:r>
      </w:ins>
      <w:ins w:id="49" w:author="zhangpeng" w:date="2019-05-06T20:10:47Z">
        <w:r>
          <w:rPr>
            <w:rFonts w:hint="default"/>
            <w:b w:val="0"/>
            <w:bCs w:val="0"/>
            <w:color w:val="000000"/>
            <w:sz w:val="28"/>
            <w:szCs w:val="28"/>
          </w:rPr>
          <w:t xml:space="preserve"> </w:t>
        </w:r>
      </w:ins>
      <w:ins w:id="50" w:author="zhangpeng" w:date="2019-05-06T20:11:02Z">
        <w:r>
          <w:rPr>
            <w:rFonts w:hint="default"/>
            <w:b w:val="0"/>
            <w:bCs w:val="0"/>
            <w:color w:val="000000"/>
            <w:sz w:val="28"/>
            <w:szCs w:val="28"/>
          </w:rPr>
          <w:t>al</w:t>
        </w:r>
      </w:ins>
      <w:ins w:id="51" w:author="zhangpeng" w:date="2019-05-06T20:11:04Z">
        <w:r>
          <w:rPr>
            <w:rFonts w:hint="default"/>
            <w:b w:val="0"/>
            <w:bCs w:val="0"/>
            <w:color w:val="000000"/>
            <w:sz w:val="28"/>
            <w:szCs w:val="28"/>
          </w:rPr>
          <w:t xml:space="preserve">so </w:t>
        </w:r>
      </w:ins>
      <w:ins w:id="52" w:author="zhangpeng" w:date="2019-05-06T20:10:48Z">
        <w:r>
          <w:rPr>
            <w:rFonts w:hint="default"/>
            <w:b w:val="0"/>
            <w:bCs w:val="0"/>
            <w:color w:val="000000"/>
            <w:sz w:val="28"/>
            <w:szCs w:val="28"/>
          </w:rPr>
          <w:t>d</w:t>
        </w:r>
      </w:ins>
      <w:ins w:id="53" w:author="zhangpeng" w:date="2019-05-06T20:10:49Z">
        <w:r>
          <w:rPr>
            <w:rFonts w:hint="default"/>
            <w:b w:val="0"/>
            <w:bCs w:val="0"/>
            <w:color w:val="000000"/>
            <w:sz w:val="28"/>
            <w:szCs w:val="28"/>
          </w:rPr>
          <w:t>e</w:t>
        </w:r>
      </w:ins>
      <w:ins w:id="54" w:author="zhangpeng" w:date="2019-05-06T20:10:52Z">
        <w:r>
          <w:rPr>
            <w:rFonts w:hint="default"/>
            <w:b w:val="0"/>
            <w:bCs w:val="0"/>
            <w:color w:val="000000"/>
            <w:sz w:val="28"/>
            <w:szCs w:val="28"/>
          </w:rPr>
          <w:t>s</w:t>
        </w:r>
      </w:ins>
      <w:ins w:id="55" w:author="zhangpeng" w:date="2019-05-06T20:10:55Z">
        <w:r>
          <w:rPr>
            <w:rFonts w:hint="default"/>
            <w:b w:val="0"/>
            <w:bCs w:val="0"/>
            <w:color w:val="000000"/>
            <w:sz w:val="28"/>
            <w:szCs w:val="28"/>
          </w:rPr>
          <w:t>igne</w:t>
        </w:r>
      </w:ins>
      <w:ins w:id="56" w:author="zhangpeng" w:date="2019-05-06T20:10:56Z">
        <w:r>
          <w:rPr>
            <w:rFonts w:hint="default"/>
            <w:b w:val="0"/>
            <w:bCs w:val="0"/>
            <w:color w:val="000000"/>
            <w:sz w:val="28"/>
            <w:szCs w:val="28"/>
          </w:rPr>
          <w:t>d</w:t>
        </w:r>
      </w:ins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, such as avatar, dynamic background, social links, background music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 xml:space="preserve"> and so on.</w:t>
      </w:r>
      <w:r>
        <w:rPr>
          <w:rFonts w:hint="eastAsia" w:ascii="Times New Roman" w:hAnsi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>4</w:t>
      </w:r>
      <w:r>
        <w:rPr>
          <w:rFonts w:hint="eastAsia" w:ascii="Times New Roman" w:hAnsi="Times New Roman"/>
          <w:b w:val="0"/>
          <w:bCs w:val="0"/>
          <w:sz w:val="28"/>
          <w:szCs w:val="28"/>
          <w:shd w:val="clear" w:color="auto" w:fill="auto"/>
        </w:rPr>
        <w:t>)</w:t>
      </w:r>
      <w:r>
        <w:rPr>
          <w:rFonts w:hint="eastAsia" w:ascii="Times New Roman" w:hAnsi="Times New Roman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The lightweight personal blog is based on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Hexo framework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 xml:space="preserve"> to implement. It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us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>es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 xml:space="preserve"> Markdown syntax for editing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 xml:space="preserve"> and it can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generat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>e s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tatic pages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Times New Roman" w:hAnsi="Times New Roman"/>
          <w:b w:val="0"/>
          <w:bCs w:val="0"/>
          <w:strike w:val="0"/>
          <w:dstrike w:val="0"/>
          <w:color w:val="C00000"/>
          <w:sz w:val="28"/>
          <w:szCs w:val="28"/>
        </w:rPr>
      </w:pP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 xml:space="preserve">There are many advantages to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 xml:space="preserve">implement 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</w:rPr>
        <w:t>a personal blog</w:t>
      </w:r>
      <w:r>
        <w:rPr>
          <w:rFonts w:hint="eastAsia" w:ascii="Times New Roman" w:hAnsi="Times New Roman"/>
          <w:b w:val="0"/>
          <w:bCs w:val="0"/>
          <w:color w:val="000000"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 </w:t>
      </w:r>
      <w:r>
        <w:rPr>
          <w:rFonts w:hint="eastAsia" w:ascii="Times New Roman" w:hAnsi="Times New Roman"/>
          <w:b w:val="0"/>
          <w:bCs w:val="0"/>
          <w:strike w:val="0"/>
          <w:dstrike w:val="0"/>
          <w:sz w:val="28"/>
          <w:szCs w:val="28"/>
          <w:lang w:val="en-US" w:eastAsia="zh-CN"/>
        </w:rPr>
        <w:t>O</w:t>
      </w:r>
      <w:r>
        <w:rPr>
          <w:rFonts w:hint="eastAsia" w:ascii="Times New Roman" w:hAnsi="Times New Roman"/>
          <w:b w:val="0"/>
          <w:bCs w:val="0"/>
          <w:strike w:val="0"/>
          <w:dstrike w:val="0"/>
          <w:sz w:val="28"/>
          <w:szCs w:val="28"/>
        </w:rPr>
        <w:t xml:space="preserve">n the one hand, </w:t>
      </w:r>
      <w:r>
        <w:rPr>
          <w:rFonts w:hint="eastAsia" w:ascii="Times New Roman" w:hAnsi="Times New Roman"/>
          <w:b w:val="0"/>
          <w:bCs w:val="0"/>
          <w:strike w:val="0"/>
          <w:dstrike w:val="0"/>
          <w:sz w:val="28"/>
          <w:szCs w:val="28"/>
          <w:lang w:val="en-US" w:eastAsia="zh-CN"/>
        </w:rPr>
        <w:t>b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 xml:space="preserve">loggers enjoy full freedom of expression without </w:t>
      </w:r>
      <w:del w:id="57" w:author="zhangpeng" w:date="2019-05-06T21:17:16Z">
        <w:r>
          <w:rPr>
            <w:rFonts w:hint="eastAsia" w:ascii="Times New Roman" w:hAnsi="Times New Roman"/>
            <w:b w:val="0"/>
            <w:bCs w:val="0"/>
            <w:strike w:val="0"/>
            <w:dstrike w:val="0"/>
            <w:color w:val="000000"/>
            <w:sz w:val="28"/>
            <w:szCs w:val="28"/>
          </w:rPr>
          <w:delText xml:space="preserve">being </w:delText>
        </w:r>
      </w:del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>limit</w:t>
      </w:r>
      <w:ins w:id="58" w:author="zhangpeng" w:date="2019-05-06T21:17:19Z">
        <w:r>
          <w:rPr>
            <w:rFonts w:hint="default"/>
            <w:b w:val="0"/>
            <w:bCs w:val="0"/>
            <w:strike w:val="0"/>
            <w:dstrike w:val="0"/>
            <w:color w:val="000000"/>
            <w:sz w:val="28"/>
            <w:szCs w:val="28"/>
            <w:lang w:eastAsia="zh-CN"/>
          </w:rPr>
          <w:t>ion</w:t>
        </w:r>
      </w:ins>
      <w:del w:id="59" w:author="zhangpeng" w:date="2019-05-06T21:17:18Z">
        <w:r>
          <w:rPr>
            <w:rFonts w:hint="eastAsia" w:ascii="Times New Roman" w:hAnsi="Times New Roman"/>
            <w:b w:val="0"/>
            <w:bCs w:val="0"/>
            <w:strike w:val="0"/>
            <w:dstrike w:val="0"/>
            <w:color w:val="000000"/>
            <w:sz w:val="28"/>
            <w:szCs w:val="28"/>
            <w:lang w:val="en-US" w:eastAsia="zh-CN"/>
          </w:rPr>
          <w:delText>ed</w:delText>
        </w:r>
      </w:del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 xml:space="preserve"> </w:t>
      </w:r>
      <w:ins w:id="60" w:author="zhangpeng" w:date="2019-05-06T21:17:27Z">
        <w:r>
          <w:rPr>
            <w:rFonts w:hint="default"/>
            <w:b w:val="0"/>
            <w:bCs w:val="0"/>
            <w:strike w:val="0"/>
            <w:dstrike w:val="0"/>
            <w:color w:val="000000"/>
            <w:sz w:val="28"/>
            <w:szCs w:val="28"/>
          </w:rPr>
          <w:t>f</w:t>
        </w:r>
      </w:ins>
      <w:ins w:id="61" w:author="zhangpeng" w:date="2019-05-06T21:17:28Z">
        <w:r>
          <w:rPr>
            <w:rFonts w:hint="default"/>
            <w:b w:val="0"/>
            <w:bCs w:val="0"/>
            <w:strike w:val="0"/>
            <w:dstrike w:val="0"/>
            <w:color w:val="000000"/>
            <w:sz w:val="28"/>
            <w:szCs w:val="28"/>
          </w:rPr>
          <w:t>rom</w:t>
        </w:r>
      </w:ins>
      <w:del w:id="62" w:author="zhangpeng" w:date="2019-05-06T21:17:22Z">
        <w:r>
          <w:rPr>
            <w:rFonts w:hint="eastAsia" w:ascii="Times New Roman" w:hAnsi="Times New Roman"/>
            <w:b w:val="0"/>
            <w:bCs w:val="0"/>
            <w:strike w:val="0"/>
            <w:dstrike w:val="0"/>
            <w:color w:val="000000"/>
            <w:sz w:val="28"/>
            <w:szCs w:val="28"/>
          </w:rPr>
          <w:delText>by</w:delText>
        </w:r>
      </w:del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 xml:space="preserve"> the platform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 xml:space="preserve">They can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 xml:space="preserve">show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 xml:space="preserve">their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>thoughts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 xml:space="preserve">,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>knowledge, experience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 xml:space="preserve"> and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>insights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 xml:space="preserve"> to all over the world. At the same time, bloggers can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C00000"/>
          <w:sz w:val="28"/>
          <w:szCs w:val="28"/>
        </w:rPr>
        <w:t xml:space="preserve">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>realize instant communication with others. On the other hand,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C00000"/>
          <w:sz w:val="28"/>
          <w:szCs w:val="28"/>
        </w:rPr>
        <w:t xml:space="preserve">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>we can deepen the understanding of knowledge step by step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 xml:space="preserve">.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>Only when we understand it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>,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 xml:space="preserve">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>we can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 xml:space="preserve"> express and sh</w:t>
      </w:r>
      <w:bookmarkStart w:id="0" w:name="_GoBack"/>
      <w:bookmarkEnd w:id="0"/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>are it with others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  <w:lang w:val="en-US" w:eastAsia="zh-CN"/>
        </w:rPr>
        <w:t xml:space="preserve"> better. It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C00000"/>
          <w:sz w:val="28"/>
          <w:szCs w:val="28"/>
        </w:rPr>
        <w:t xml:space="preserve"> </w:t>
      </w:r>
      <w:r>
        <w:rPr>
          <w:rFonts w:hint="eastAsia" w:ascii="Times New Roman" w:hAnsi="Times New Roman"/>
          <w:b w:val="0"/>
          <w:bCs w:val="0"/>
          <w:strike w:val="0"/>
          <w:dstrike w:val="0"/>
          <w:color w:val="000000"/>
          <w:sz w:val="28"/>
          <w:szCs w:val="28"/>
        </w:rPr>
        <w:t>contributes to the accumulation of knowledge and the improvement of learning ability.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Times New Roman" w:hAnsi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Keywords:</w:t>
      </w:r>
      <w:r>
        <w:rPr>
          <w:rFonts w:hint="eastAsia" w:ascii="Times New Roman" w:hAnsi="Times New Roman"/>
          <w:b w:val="0"/>
          <w:bCs w:val="0"/>
          <w:sz w:val="28"/>
          <w:szCs w:val="28"/>
        </w:rPr>
        <w:t xml:space="preserve"> Hexo; Markdown; lightweight; blog</w:t>
      </w:r>
    </w:p>
    <w:p/>
    <w:sectPr>
      <w:pgSz w:w="11906" w:h="16838"/>
      <w:pgMar w:top="1134" w:right="850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ind w:firstLine="0" w:firstLineChars="0"/>
      <w:jc w:val="both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75E9E"/>
    <w:rsid w:val="5AE75E9E"/>
    <w:rsid w:val="DE7E9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4">
    <w:name w:val="Body Text 2"/>
    <w:basedOn w:val="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2019-05-06T15:38:00Z</dcterms:created>
  <dc:creator>NTNT</dc:creator>
  <cp:lastModifiedBy>zhangpeng</cp:lastModifiedBy>
  <dcterms:modified xsi:type="dcterms:W3CDTF">2019-05-06T21:19:10Z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